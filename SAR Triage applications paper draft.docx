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C46C0" w14:textId="77777777" w:rsidR="005A4E40" w:rsidRDefault="005A4E40">
      <w:r>
        <w:t>Working title:</w:t>
      </w:r>
    </w:p>
    <w:p w14:paraId="103309EC" w14:textId="77777777" w:rsidR="00702614" w:rsidRDefault="00A97F16">
      <w:r>
        <w:t xml:space="preserve">Automated SAR-based triage: lessons from applying the NIH R-group tool in </w:t>
      </w:r>
      <w:proofErr w:type="spellStart"/>
      <w:r>
        <w:t>pharma</w:t>
      </w:r>
      <w:proofErr w:type="spellEnd"/>
    </w:p>
    <w:p w14:paraId="111051DE" w14:textId="77777777" w:rsidR="00A97F16" w:rsidRDefault="00A97F16">
      <w:r>
        <w:t>&lt;</w:t>
      </w:r>
      <w:proofErr w:type="gramStart"/>
      <w:r>
        <w:t>author</w:t>
      </w:r>
      <w:proofErr w:type="gramEnd"/>
      <w:r>
        <w:t xml:space="preserve"> list</w:t>
      </w:r>
      <w:r w:rsidR="005A4D46">
        <w:t>: may add a couple GSK/NIH authors as needed</w:t>
      </w:r>
      <w:r>
        <w:t>&gt;</w:t>
      </w:r>
    </w:p>
    <w:p w14:paraId="3A216ECA" w14:textId="77777777" w:rsidR="00A97F16" w:rsidRDefault="00A97F16">
      <w:r>
        <w:t>Abstract:</w:t>
      </w:r>
    </w:p>
    <w:p w14:paraId="2FA41D9D" w14:textId="77777777" w:rsidR="00A97F16" w:rsidRDefault="00A97F16">
      <w:r>
        <w:t>&lt;TBD&gt;</w:t>
      </w:r>
    </w:p>
    <w:p w14:paraId="4610EEE5" w14:textId="77777777" w:rsidR="00A97F16" w:rsidRDefault="00A97F16">
      <w:r>
        <w:t>Introduction:</w:t>
      </w:r>
    </w:p>
    <w:p w14:paraId="12A99F63" w14:textId="77777777" w:rsidR="00A97F16" w:rsidRDefault="00A97F16">
      <w:r>
        <w:t>&lt;TBD&gt;</w:t>
      </w:r>
    </w:p>
    <w:p w14:paraId="1054446D" w14:textId="77777777" w:rsidR="00A97F16" w:rsidRDefault="00A97F16" w:rsidP="00A97F16">
      <w:pPr>
        <w:pStyle w:val="ListParagraph"/>
        <w:numPr>
          <w:ilvl w:val="0"/>
          <w:numId w:val="3"/>
        </w:numPr>
      </w:pPr>
      <w:r>
        <w:t>Related work:</w:t>
      </w:r>
    </w:p>
    <w:p w14:paraId="0BD1CA90" w14:textId="77777777" w:rsidR="00A97F16" w:rsidRDefault="00A97F16" w:rsidP="00A97F16">
      <w:pPr>
        <w:pStyle w:val="ListParagraph"/>
        <w:numPr>
          <w:ilvl w:val="1"/>
          <w:numId w:val="3"/>
        </w:numPr>
      </w:pPr>
      <w:r>
        <w:t>U. Bonn/</w:t>
      </w:r>
      <w:proofErr w:type="spellStart"/>
      <w:r>
        <w:t>Bajorath</w:t>
      </w:r>
      <w:proofErr w:type="spellEnd"/>
      <w:r>
        <w:t xml:space="preserve"> et al.: activity cliffs/landscapes, SAR rules (M. Wawer), SAR index, polypharmacology, …</w:t>
      </w:r>
    </w:p>
    <w:p w14:paraId="0A54BC4D" w14:textId="77777777" w:rsidR="00A97F16" w:rsidRDefault="00A97F16" w:rsidP="00A97F16">
      <w:pPr>
        <w:pStyle w:val="ListParagraph"/>
        <w:numPr>
          <w:ilvl w:val="1"/>
          <w:numId w:val="3"/>
        </w:numPr>
      </w:pPr>
      <w:r>
        <w:t xml:space="preserve">Novartis/E. </w:t>
      </w:r>
      <w:proofErr w:type="spellStart"/>
      <w:r>
        <w:t>Lounkine</w:t>
      </w:r>
      <w:proofErr w:type="spellEnd"/>
      <w:r>
        <w:t>, A.M. Wassermann et al.: (navigating chem</w:t>
      </w:r>
      <w:proofErr w:type="gramStart"/>
      <w:r>
        <w:t>..</w:t>
      </w:r>
      <w:proofErr w:type="gramEnd"/>
      <w:r>
        <w:t xml:space="preserve"> space, side effect pred.)</w:t>
      </w:r>
    </w:p>
    <w:p w14:paraId="6FC87C1C" w14:textId="77777777" w:rsidR="00A97F16" w:rsidRDefault="00A97F16" w:rsidP="00A97F16">
      <w:pPr>
        <w:pStyle w:val="ListParagraph"/>
        <w:numPr>
          <w:ilvl w:val="1"/>
          <w:numId w:val="3"/>
        </w:numPr>
      </w:pPr>
      <w:r>
        <w:t>Novartis/A. Schuffenhauer (Scaffold networks, Latent hits; include SNG by S.J. Swamidass)</w:t>
      </w:r>
    </w:p>
    <w:p w14:paraId="794E2977" w14:textId="77777777" w:rsidR="005A4E40" w:rsidRDefault="005A4E40" w:rsidP="00A97F16">
      <w:pPr>
        <w:pStyle w:val="ListParagraph"/>
        <w:numPr>
          <w:ilvl w:val="1"/>
          <w:numId w:val="3"/>
        </w:numPr>
      </w:pPr>
      <w:r>
        <w:t>GSK/Frameworks, Reduced Graphs and Data-Driven Clustering (G. Harper et al., JCICS 2001)</w:t>
      </w:r>
    </w:p>
    <w:p w14:paraId="4699BEA1" w14:textId="77777777" w:rsidR="00A97F16" w:rsidRDefault="00A97F16" w:rsidP="00A97F16">
      <w:pPr>
        <w:pStyle w:val="ListParagraph"/>
        <w:numPr>
          <w:ilvl w:val="1"/>
          <w:numId w:val="3"/>
        </w:numPr>
        <w:rPr>
          <w:ins w:id="0" w:author="Rajarshi Guha" w:date="2015-10-15T13:47:00Z"/>
        </w:rPr>
      </w:pPr>
      <w:r>
        <w:t xml:space="preserve"> </w:t>
      </w:r>
      <w:r w:rsidR="005A4E40">
        <w:t>Other references to standard fingerprint-based or other clustering techniques, or a review</w:t>
      </w:r>
    </w:p>
    <w:p w14:paraId="1332FED5" w14:textId="77777777" w:rsidR="007501F9" w:rsidRDefault="007501F9" w:rsidP="00A97F16">
      <w:pPr>
        <w:pStyle w:val="ListParagraph"/>
        <w:numPr>
          <w:ilvl w:val="1"/>
          <w:numId w:val="3"/>
        </w:numPr>
      </w:pPr>
      <w:ins w:id="1" w:author="Rajarshi Guha" w:date="2015-10-15T13:47:00Z">
        <w:r>
          <w:t>Discuss notion of privileged scaffolds and their relevance / influence on scaffold based triage</w:t>
        </w:r>
      </w:ins>
    </w:p>
    <w:p w14:paraId="2666EAC7" w14:textId="77777777" w:rsidR="005A4E40" w:rsidRDefault="00192695" w:rsidP="00A97F16">
      <w:pPr>
        <w:pStyle w:val="ListParagraph"/>
        <w:numPr>
          <w:ilvl w:val="1"/>
          <w:numId w:val="3"/>
        </w:numPr>
      </w:pPr>
      <w:r>
        <w:t xml:space="preserve">Anything previous out of NIH </w:t>
      </w:r>
      <w:r w:rsidR="005A4E40">
        <w:t>…</w:t>
      </w:r>
      <w:r>
        <w:t xml:space="preserve"> (please help me out here?)</w:t>
      </w:r>
    </w:p>
    <w:p w14:paraId="55498D03" w14:textId="77777777" w:rsidR="00192695" w:rsidRDefault="00192695" w:rsidP="00A97F16">
      <w:pPr>
        <w:pStyle w:val="ListParagraph"/>
        <w:numPr>
          <w:ilvl w:val="1"/>
          <w:numId w:val="3"/>
        </w:numPr>
        <w:rPr>
          <w:ins w:id="2" w:author="Rajarshi Guha" w:date="2015-10-15T13:49:00Z"/>
        </w:rPr>
      </w:pPr>
      <w:r>
        <w:t>Some refs to applications papers mentioning how HTS datasets were triaged using various methods</w:t>
      </w:r>
    </w:p>
    <w:p w14:paraId="01B39931" w14:textId="77777777" w:rsidR="007501F9" w:rsidRPr="007501F9" w:rsidRDefault="007501F9" w:rsidP="007501F9">
      <w:pPr>
        <w:pStyle w:val="ListParagraph"/>
        <w:numPr>
          <w:ilvl w:val="2"/>
          <w:numId w:val="3"/>
        </w:numPr>
        <w:rPr>
          <w:ins w:id="3" w:author="Rajarshi Guha" w:date="2015-10-15T13:49:00Z"/>
        </w:rPr>
      </w:pPr>
      <w:proofErr w:type="spellStart"/>
      <w:ins w:id="4" w:author="Rajarshi Guha" w:date="2015-10-15T13:49:00Z">
        <w:r>
          <w:t>Peng</w:t>
        </w:r>
        <w:proofErr w:type="spellEnd"/>
        <w:r>
          <w:t xml:space="preserve"> et al “</w:t>
        </w:r>
        <w:r w:rsidRPr="007501F9">
          <w:t>A Crowd-Based Process and Tool for HTS Hit Triage</w:t>
        </w:r>
        <w:r>
          <w:t>”</w:t>
        </w:r>
      </w:ins>
    </w:p>
    <w:p w14:paraId="62088BE5" w14:textId="77777777" w:rsidR="007501F9" w:rsidRPr="007501F9" w:rsidRDefault="007501F9" w:rsidP="007501F9">
      <w:pPr>
        <w:pStyle w:val="ListParagraph"/>
        <w:numPr>
          <w:ilvl w:val="2"/>
          <w:numId w:val="3"/>
        </w:numPr>
        <w:rPr>
          <w:ins w:id="5" w:author="Rajarshi Guha" w:date="2015-10-15T13:49:00Z"/>
        </w:rPr>
      </w:pPr>
      <w:ins w:id="6" w:author="Rajarshi Guha" w:date="2015-10-15T13:49:00Z">
        <w:r>
          <w:t>Cox et al “</w:t>
        </w:r>
        <w:r w:rsidRPr="007501F9">
          <w:t xml:space="preserve">Abbott Physicochemical </w:t>
        </w:r>
        <w:proofErr w:type="spellStart"/>
        <w:r w:rsidRPr="007501F9">
          <w:t>Tiering</w:t>
        </w:r>
        <w:proofErr w:type="spellEnd"/>
        <w:r w:rsidRPr="007501F9">
          <w:t xml:space="preserve"> (APT)—A unified approach to HTS triage</w:t>
        </w:r>
      </w:ins>
      <w:ins w:id="7" w:author="Rajarshi Guha" w:date="2015-10-15T13:50:00Z">
        <w:r>
          <w:t>”</w:t>
        </w:r>
      </w:ins>
    </w:p>
    <w:p w14:paraId="7CEBB8A4" w14:textId="77777777" w:rsidR="007501F9" w:rsidRDefault="007501F9" w:rsidP="007501F9">
      <w:pPr>
        <w:pStyle w:val="ListParagraph"/>
        <w:numPr>
          <w:ilvl w:val="2"/>
          <w:numId w:val="3"/>
        </w:numPr>
        <w:pPrChange w:id="8" w:author="Rajarshi Guha" w:date="2015-10-15T13:49:00Z">
          <w:pPr>
            <w:pStyle w:val="ListParagraph"/>
            <w:numPr>
              <w:ilvl w:val="1"/>
              <w:numId w:val="3"/>
            </w:numPr>
            <w:ind w:left="1080" w:hanging="360"/>
          </w:pPr>
        </w:pPrChange>
      </w:pPr>
      <w:ins w:id="9" w:author="Rajarshi Guha" w:date="2015-10-15T13:50:00Z">
        <w:r>
          <w:t>Many more to pick from</w:t>
        </w:r>
      </w:ins>
    </w:p>
    <w:p w14:paraId="7A17645C" w14:textId="77777777" w:rsidR="00A97F16" w:rsidRDefault="00A97F16">
      <w:r>
        <w:t>Methods:</w:t>
      </w:r>
    </w:p>
    <w:p w14:paraId="6E721621" w14:textId="77777777" w:rsidR="00A97F16" w:rsidRDefault="00A97F16" w:rsidP="00A97F16">
      <w:pPr>
        <w:pStyle w:val="ListParagraph"/>
        <w:numPr>
          <w:ilvl w:val="0"/>
          <w:numId w:val="2"/>
        </w:numPr>
        <w:rPr>
          <w:ins w:id="10" w:author="Rajarshi Guha" w:date="2015-10-15T13:50:00Z"/>
        </w:rPr>
      </w:pPr>
      <w:r>
        <w:t>NIH R-group tool – described in preceding paper</w:t>
      </w:r>
    </w:p>
    <w:p w14:paraId="29C7E1CE" w14:textId="77777777" w:rsidR="007501F9" w:rsidRDefault="007501F9" w:rsidP="007501F9">
      <w:pPr>
        <w:pStyle w:val="ListParagraph"/>
        <w:numPr>
          <w:ilvl w:val="1"/>
          <w:numId w:val="2"/>
        </w:numPr>
        <w:pPrChange w:id="11" w:author="Rajarshi Guha" w:date="2015-10-15T13:50:00Z">
          <w:pPr>
            <w:pStyle w:val="ListParagraph"/>
            <w:numPr>
              <w:numId w:val="2"/>
            </w:numPr>
            <w:ind w:hanging="360"/>
          </w:pPr>
        </w:pPrChange>
      </w:pPr>
      <w:ins w:id="12" w:author="Rajarshi Guha" w:date="2015-10-15T13:50:00Z">
        <w:r>
          <w:t xml:space="preserve">Since we won’t have an explicit paper on the tool before this comes out (?), we should probably </w:t>
        </w:r>
        <w:proofErr w:type="gramStart"/>
        <w:r>
          <w:t>have  a</w:t>
        </w:r>
        <w:proofErr w:type="gramEnd"/>
        <w:r>
          <w:t xml:space="preserve"> brief section describing the underlying method</w:t>
        </w:r>
      </w:ins>
      <w:bookmarkStart w:id="13" w:name="_GoBack"/>
      <w:bookmarkEnd w:id="13"/>
    </w:p>
    <w:p w14:paraId="742E7260" w14:textId="77777777" w:rsidR="00A97F16" w:rsidRDefault="00A97F16" w:rsidP="00A97F16">
      <w:pPr>
        <w:pStyle w:val="ListParagraph"/>
        <w:numPr>
          <w:ilvl w:val="0"/>
          <w:numId w:val="2"/>
        </w:numPr>
      </w:pPr>
      <w:r>
        <w:t>Interface from NIH tool to Spotfire</w:t>
      </w:r>
    </w:p>
    <w:p w14:paraId="34E6C536" w14:textId="77777777" w:rsidR="00A97F16" w:rsidRDefault="00A97F16" w:rsidP="00A97F16">
      <w:pPr>
        <w:pStyle w:val="ListParagraph"/>
        <w:numPr>
          <w:ilvl w:val="0"/>
          <w:numId w:val="2"/>
        </w:numPr>
      </w:pPr>
      <w:r>
        <w:t xml:space="preserve">Developing a Spotfire UI to enable SAR-based triage </w:t>
      </w:r>
    </w:p>
    <w:p w14:paraId="142877AB" w14:textId="77777777" w:rsidR="00A97F16" w:rsidRDefault="00A97F16">
      <w:r>
        <w:t>Applications:</w:t>
      </w:r>
    </w:p>
    <w:p w14:paraId="6F83A6CC" w14:textId="77777777" w:rsidR="00A97F16" w:rsidRDefault="00A97F16" w:rsidP="00A97F16">
      <w:pPr>
        <w:pStyle w:val="ListParagraph"/>
        <w:numPr>
          <w:ilvl w:val="0"/>
          <w:numId w:val="1"/>
        </w:numPr>
      </w:pPr>
      <w:r>
        <w:t>Scaffold-based triage and progression</w:t>
      </w:r>
    </w:p>
    <w:p w14:paraId="28A2CB7C" w14:textId="77777777" w:rsidR="00A97F16" w:rsidRDefault="00A97F16" w:rsidP="00A97F16">
      <w:pPr>
        <w:pStyle w:val="ListParagraph"/>
        <w:numPr>
          <w:ilvl w:val="1"/>
          <w:numId w:val="1"/>
        </w:numPr>
      </w:pPr>
      <w:r>
        <w:t xml:space="preserve">Scaffold and R-group statistics/summaries help make the decision to progress </w:t>
      </w:r>
      <w:r w:rsidR="005A4E40">
        <w:t xml:space="preserve">a lead </w:t>
      </w:r>
      <w:r>
        <w:t>with SAR context</w:t>
      </w:r>
      <w:r w:rsidR="005A4E40">
        <w:t>, highlighting the best lead series regardless of potency or # exemplars</w:t>
      </w:r>
    </w:p>
    <w:p w14:paraId="086512C4" w14:textId="77777777" w:rsidR="00A97F16" w:rsidRDefault="00A97F16" w:rsidP="00A97F16">
      <w:pPr>
        <w:pStyle w:val="ListParagraph"/>
        <w:numPr>
          <w:ilvl w:val="1"/>
          <w:numId w:val="1"/>
        </w:numPr>
      </w:pPr>
      <w:r>
        <w:t xml:space="preserve">Lead-likeness. Visualize whether activity is linked to </w:t>
      </w:r>
      <w:r w:rsidR="005A4E40">
        <w:t xml:space="preserve">undesirable </w:t>
      </w:r>
      <w:r>
        <w:t>properties such as</w:t>
      </w:r>
      <w:r w:rsidR="00B048DC">
        <w:t xml:space="preserve"> high</w:t>
      </w:r>
      <w:r>
        <w:t xml:space="preserve"> PFI</w:t>
      </w:r>
      <w:r w:rsidR="00B048DC">
        <w:t xml:space="preserve"> or # aromatic rings</w:t>
      </w:r>
      <w:r>
        <w:t xml:space="preserve">. </w:t>
      </w:r>
    </w:p>
    <w:p w14:paraId="288D9DF4" w14:textId="77777777" w:rsidR="00A97F16" w:rsidRDefault="005A4E40" w:rsidP="00A97F16">
      <w:pPr>
        <w:pStyle w:val="ListParagraph"/>
        <w:numPr>
          <w:ilvl w:val="1"/>
          <w:numId w:val="1"/>
        </w:numPr>
      </w:pPr>
      <w:r>
        <w:t>…</w:t>
      </w:r>
    </w:p>
    <w:p w14:paraId="5BF16EAF" w14:textId="77777777" w:rsidR="00A97F16" w:rsidRDefault="00A97F16" w:rsidP="00A97F16">
      <w:pPr>
        <w:pStyle w:val="ListParagraph"/>
        <w:numPr>
          <w:ilvl w:val="0"/>
          <w:numId w:val="1"/>
        </w:numPr>
      </w:pPr>
      <w:r>
        <w:lastRenderedPageBreak/>
        <w:t>Automated R-group table generation</w:t>
      </w:r>
      <w:r w:rsidR="005A4D46">
        <w:t xml:space="preserve"> can be a mini-</w:t>
      </w:r>
      <w:r>
        <w:t>application in itself</w:t>
      </w:r>
    </w:p>
    <w:p w14:paraId="58300FA2" w14:textId="77777777" w:rsidR="005A4E40" w:rsidRDefault="005A4E40" w:rsidP="005A4E40">
      <w:pPr>
        <w:pStyle w:val="ListParagraph"/>
        <w:numPr>
          <w:ilvl w:val="1"/>
          <w:numId w:val="1"/>
        </w:numPr>
      </w:pPr>
      <w:r>
        <w:t>Replacing manual effort that is expended before every chemistry meeting</w:t>
      </w:r>
    </w:p>
    <w:p w14:paraId="46D48E72" w14:textId="77777777" w:rsidR="005A4D46" w:rsidRDefault="005A4D46" w:rsidP="005A4D46">
      <w:pPr>
        <w:pStyle w:val="ListParagraph"/>
        <w:numPr>
          <w:ilvl w:val="0"/>
          <w:numId w:val="1"/>
        </w:numPr>
      </w:pPr>
      <w:r>
        <w:t xml:space="preserve">Merging hit ID datasets by </w:t>
      </w:r>
      <w:proofErr w:type="spellStart"/>
      <w:r>
        <w:t>chemotype</w:t>
      </w:r>
      <w:proofErr w:type="spellEnd"/>
    </w:p>
    <w:p w14:paraId="63698806" w14:textId="77777777" w:rsidR="005A4D46" w:rsidRDefault="005A4D46" w:rsidP="005A4D46">
      <w:pPr>
        <w:pStyle w:val="ListParagraph"/>
        <w:numPr>
          <w:ilvl w:val="1"/>
          <w:numId w:val="1"/>
        </w:numPr>
      </w:pPr>
      <w:r>
        <w:t xml:space="preserve">Finding shared/unique </w:t>
      </w:r>
      <w:proofErr w:type="spellStart"/>
      <w:r>
        <w:t>chemotypes</w:t>
      </w:r>
      <w:proofErr w:type="spellEnd"/>
    </w:p>
    <w:p w14:paraId="62943B80" w14:textId="77777777" w:rsidR="005A4D46" w:rsidRDefault="005A4D46" w:rsidP="005A4D46">
      <w:pPr>
        <w:pStyle w:val="ListParagraph"/>
        <w:numPr>
          <w:ilvl w:val="1"/>
          <w:numId w:val="1"/>
        </w:numPr>
      </w:pPr>
      <w:r>
        <w:t>Designing hybrid analogs by combining SAR from multiple datasets</w:t>
      </w:r>
    </w:p>
    <w:p w14:paraId="6BBB77DC" w14:textId="77777777" w:rsidR="00A97F16" w:rsidRDefault="00A97F16" w:rsidP="00A97F16">
      <w:pPr>
        <w:pStyle w:val="ListParagraph"/>
        <w:numPr>
          <w:ilvl w:val="0"/>
          <w:numId w:val="1"/>
        </w:numPr>
      </w:pPr>
      <w:r>
        <w:t xml:space="preserve">Scaffold walking to navigate between </w:t>
      </w:r>
      <w:r w:rsidR="008266A2">
        <w:t xml:space="preserve">hit </w:t>
      </w:r>
      <w:r>
        <w:t>compounds</w:t>
      </w:r>
    </w:p>
    <w:p w14:paraId="11F23560" w14:textId="77777777" w:rsidR="005A4D46" w:rsidRDefault="00A97F16" w:rsidP="00A97F16">
      <w:pPr>
        <w:pStyle w:val="ListParagraph"/>
        <w:numPr>
          <w:ilvl w:val="1"/>
          <w:numId w:val="1"/>
        </w:numPr>
      </w:pPr>
      <w:r>
        <w:t>Deconstruct a compound into all scaffolds it contains</w:t>
      </w:r>
    </w:p>
    <w:p w14:paraId="13F6607F" w14:textId="77777777" w:rsidR="005A4D46" w:rsidRDefault="005A4D46" w:rsidP="00A97F16">
      <w:pPr>
        <w:pStyle w:val="ListParagraph"/>
        <w:numPr>
          <w:ilvl w:val="1"/>
          <w:numId w:val="1"/>
        </w:numPr>
      </w:pPr>
      <w:r>
        <w:t xml:space="preserve">Link from a compound to the SAR </w:t>
      </w:r>
      <w:r w:rsidR="00690C17">
        <w:t xml:space="preserve">tables/plots </w:t>
      </w:r>
      <w:r>
        <w:t>for each of its scaffolds</w:t>
      </w:r>
    </w:p>
    <w:p w14:paraId="6DE09996" w14:textId="77777777" w:rsidR="00A97F16" w:rsidRDefault="00690C17" w:rsidP="00A97F16">
      <w:pPr>
        <w:pStyle w:val="ListParagraph"/>
        <w:numPr>
          <w:ilvl w:val="1"/>
          <w:numId w:val="1"/>
        </w:numPr>
      </w:pPr>
      <w:r>
        <w:sym w:font="Wingdings" w:char="F0E0"/>
      </w:r>
      <w:r>
        <w:t xml:space="preserve"> application: </w:t>
      </w:r>
      <w:r w:rsidR="005A4D46">
        <w:t>Identify more potent/ligand-efficient</w:t>
      </w:r>
      <w:r w:rsidR="00A97F16">
        <w:t xml:space="preserve"> </w:t>
      </w:r>
      <w:r w:rsidR="005A4D46">
        <w:t>compounds</w:t>
      </w:r>
      <w:r>
        <w:t xml:space="preserve"> by “scaffold walking” from a known hit </w:t>
      </w:r>
    </w:p>
    <w:p w14:paraId="5C710B33" w14:textId="77777777" w:rsidR="00A97F16" w:rsidRDefault="00690C17" w:rsidP="00A97F16">
      <w:pPr>
        <w:pStyle w:val="ListParagraph"/>
        <w:numPr>
          <w:ilvl w:val="1"/>
          <w:numId w:val="1"/>
        </w:numPr>
      </w:pPr>
      <w:r>
        <w:sym w:font="Wingdings" w:char="F0E0"/>
      </w:r>
      <w:r>
        <w:t xml:space="preserve"> capability: a</w:t>
      </w:r>
      <w:r w:rsidR="005A4D46">
        <w:t>utomated</w:t>
      </w:r>
      <w:r>
        <w:t>/trivial</w:t>
      </w:r>
      <w:r w:rsidR="005A4D46">
        <w:t xml:space="preserve"> substructure search</w:t>
      </w:r>
      <w:r w:rsidR="00A97F16">
        <w:t xml:space="preserve"> within dataset</w:t>
      </w:r>
    </w:p>
    <w:p w14:paraId="77C7792B" w14:textId="77777777" w:rsidR="00A97F16" w:rsidRDefault="00A97F16" w:rsidP="00A97F16">
      <w:pPr>
        <w:pStyle w:val="ListParagraph"/>
        <w:numPr>
          <w:ilvl w:val="0"/>
          <w:numId w:val="1"/>
        </w:numPr>
      </w:pPr>
      <w:r>
        <w:t>…</w:t>
      </w:r>
    </w:p>
    <w:p w14:paraId="3A805810" w14:textId="77777777" w:rsidR="00A97F16" w:rsidRDefault="00A97F16">
      <w:r>
        <w:t>Discussion:</w:t>
      </w:r>
    </w:p>
    <w:p w14:paraId="68BF37F3" w14:textId="77777777" w:rsidR="00A97F16" w:rsidRDefault="00A97F16">
      <w:r>
        <w:t>&lt;TBD&gt;</w:t>
      </w:r>
    </w:p>
    <w:p w14:paraId="0AD252D3" w14:textId="77777777" w:rsidR="005A4E40" w:rsidRDefault="005A4E40" w:rsidP="005A4E40">
      <w:pPr>
        <w:pStyle w:val="ListParagraph"/>
        <w:numPr>
          <w:ilvl w:val="1"/>
          <w:numId w:val="3"/>
        </w:numPr>
      </w:pPr>
      <w:r>
        <w:t>Enumerate challenges</w:t>
      </w:r>
      <w:r w:rsidR="00690C17">
        <w:t xml:space="preserve"> and</w:t>
      </w:r>
      <w:r>
        <w:t xml:space="preserve"> future directions from the applications perspective, taking care to </w:t>
      </w:r>
      <w:r w:rsidR="00690C17">
        <w:t xml:space="preserve">keep them </w:t>
      </w:r>
      <w:r>
        <w:t xml:space="preserve">separate from this </w:t>
      </w:r>
      <w:r w:rsidR="00690C17">
        <w:t xml:space="preserve">same </w:t>
      </w:r>
      <w:r>
        <w:t>section in the methods paper</w:t>
      </w:r>
      <w:r w:rsidR="00690C17">
        <w:t>,</w:t>
      </w:r>
      <w:r>
        <w:t xml:space="preserve"> which would focus on pure methodological improvements. </w:t>
      </w:r>
    </w:p>
    <w:p w14:paraId="41C0318F" w14:textId="77777777" w:rsidR="00A97F16" w:rsidRDefault="00A97F16">
      <w:r>
        <w:t>References:</w:t>
      </w:r>
    </w:p>
    <w:p w14:paraId="053A0AAD" w14:textId="77777777" w:rsidR="00A97F16" w:rsidRDefault="00A97F16">
      <w:r>
        <w:t>&lt;TBD&gt;</w:t>
      </w:r>
    </w:p>
    <w:sectPr w:rsidR="00A97F16" w:rsidSect="0070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65F0A"/>
    <w:multiLevelType w:val="hybridMultilevel"/>
    <w:tmpl w:val="8FBA4446"/>
    <w:lvl w:ilvl="0" w:tplc="74EE482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FE24A4"/>
    <w:multiLevelType w:val="hybridMultilevel"/>
    <w:tmpl w:val="B972E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553D4"/>
    <w:multiLevelType w:val="hybridMultilevel"/>
    <w:tmpl w:val="0966F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A97F16"/>
    <w:rsid w:val="00000E34"/>
    <w:rsid w:val="0001216F"/>
    <w:rsid w:val="00024380"/>
    <w:rsid w:val="00050F93"/>
    <w:rsid w:val="000616FB"/>
    <w:rsid w:val="00067C19"/>
    <w:rsid w:val="0007037B"/>
    <w:rsid w:val="000728D3"/>
    <w:rsid w:val="000A178E"/>
    <w:rsid w:val="000B642C"/>
    <w:rsid w:val="000C5400"/>
    <w:rsid w:val="000D7612"/>
    <w:rsid w:val="00102110"/>
    <w:rsid w:val="00145DBE"/>
    <w:rsid w:val="001521DA"/>
    <w:rsid w:val="0017291C"/>
    <w:rsid w:val="00176A61"/>
    <w:rsid w:val="001832DB"/>
    <w:rsid w:val="0019029F"/>
    <w:rsid w:val="00192695"/>
    <w:rsid w:val="001E093E"/>
    <w:rsid w:val="001F27D1"/>
    <w:rsid w:val="0021780A"/>
    <w:rsid w:val="0021795A"/>
    <w:rsid w:val="002361A5"/>
    <w:rsid w:val="00281EB6"/>
    <w:rsid w:val="00292DE7"/>
    <w:rsid w:val="002B096A"/>
    <w:rsid w:val="002B11E0"/>
    <w:rsid w:val="002C2540"/>
    <w:rsid w:val="00343884"/>
    <w:rsid w:val="00353C18"/>
    <w:rsid w:val="00387CA8"/>
    <w:rsid w:val="00397B60"/>
    <w:rsid w:val="003E130A"/>
    <w:rsid w:val="003F28D7"/>
    <w:rsid w:val="00423818"/>
    <w:rsid w:val="00455396"/>
    <w:rsid w:val="00466EEA"/>
    <w:rsid w:val="004B743C"/>
    <w:rsid w:val="004C0E22"/>
    <w:rsid w:val="004E4DEF"/>
    <w:rsid w:val="005108C3"/>
    <w:rsid w:val="00515FE0"/>
    <w:rsid w:val="00525C0F"/>
    <w:rsid w:val="005612CA"/>
    <w:rsid w:val="005A4D46"/>
    <w:rsid w:val="005A4E40"/>
    <w:rsid w:val="005B0E08"/>
    <w:rsid w:val="00603A6C"/>
    <w:rsid w:val="00672C9A"/>
    <w:rsid w:val="00674CDA"/>
    <w:rsid w:val="00680E44"/>
    <w:rsid w:val="00690C17"/>
    <w:rsid w:val="00692154"/>
    <w:rsid w:val="00693024"/>
    <w:rsid w:val="006A1718"/>
    <w:rsid w:val="006A6234"/>
    <w:rsid w:val="006E4706"/>
    <w:rsid w:val="00702614"/>
    <w:rsid w:val="00721794"/>
    <w:rsid w:val="0072343C"/>
    <w:rsid w:val="00743BD4"/>
    <w:rsid w:val="007501F9"/>
    <w:rsid w:val="00750F16"/>
    <w:rsid w:val="00754576"/>
    <w:rsid w:val="0075689D"/>
    <w:rsid w:val="00781E63"/>
    <w:rsid w:val="007A220A"/>
    <w:rsid w:val="007F5947"/>
    <w:rsid w:val="00806EC8"/>
    <w:rsid w:val="00817259"/>
    <w:rsid w:val="00817F26"/>
    <w:rsid w:val="00821D77"/>
    <w:rsid w:val="00823CBA"/>
    <w:rsid w:val="008266A2"/>
    <w:rsid w:val="00833E42"/>
    <w:rsid w:val="00844745"/>
    <w:rsid w:val="008561C7"/>
    <w:rsid w:val="00860A71"/>
    <w:rsid w:val="00873C76"/>
    <w:rsid w:val="00882703"/>
    <w:rsid w:val="008A73C7"/>
    <w:rsid w:val="008D730F"/>
    <w:rsid w:val="00900F19"/>
    <w:rsid w:val="00933EE5"/>
    <w:rsid w:val="009432BC"/>
    <w:rsid w:val="00960B05"/>
    <w:rsid w:val="00963BF4"/>
    <w:rsid w:val="009707E2"/>
    <w:rsid w:val="00976731"/>
    <w:rsid w:val="009A2B5B"/>
    <w:rsid w:val="009B01CE"/>
    <w:rsid w:val="009F1C9C"/>
    <w:rsid w:val="00A01EC2"/>
    <w:rsid w:val="00A062CB"/>
    <w:rsid w:val="00A238A0"/>
    <w:rsid w:val="00A27DEB"/>
    <w:rsid w:val="00A349A2"/>
    <w:rsid w:val="00A52A2E"/>
    <w:rsid w:val="00A84B61"/>
    <w:rsid w:val="00A87303"/>
    <w:rsid w:val="00A97F16"/>
    <w:rsid w:val="00AC617C"/>
    <w:rsid w:val="00AD3AAA"/>
    <w:rsid w:val="00B048DC"/>
    <w:rsid w:val="00B57EC8"/>
    <w:rsid w:val="00BA2A30"/>
    <w:rsid w:val="00BA7AFE"/>
    <w:rsid w:val="00BB4B25"/>
    <w:rsid w:val="00C00401"/>
    <w:rsid w:val="00C64548"/>
    <w:rsid w:val="00C876EF"/>
    <w:rsid w:val="00CA33EE"/>
    <w:rsid w:val="00CD7087"/>
    <w:rsid w:val="00CE6CB8"/>
    <w:rsid w:val="00CF2C3E"/>
    <w:rsid w:val="00D11BC3"/>
    <w:rsid w:val="00D34752"/>
    <w:rsid w:val="00D67F5F"/>
    <w:rsid w:val="00D90E0B"/>
    <w:rsid w:val="00DB08B7"/>
    <w:rsid w:val="00DC6F72"/>
    <w:rsid w:val="00E03A4E"/>
    <w:rsid w:val="00ED7D2D"/>
    <w:rsid w:val="00F52F1F"/>
    <w:rsid w:val="00F565C0"/>
    <w:rsid w:val="00F63BB0"/>
    <w:rsid w:val="00F748D9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5C2A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614"/>
  </w:style>
  <w:style w:type="paragraph" w:styleId="Heading1">
    <w:name w:val="heading 1"/>
    <w:basedOn w:val="Normal"/>
    <w:next w:val="Normal"/>
    <w:link w:val="Heading1Char"/>
    <w:uiPriority w:val="9"/>
    <w:qFormat/>
    <w:rsid w:val="00750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F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01F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1F9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501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388</Words>
  <Characters>2218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GlaxoSmithKline</Company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db484575</dc:creator>
  <cp:lastModifiedBy>Rajarshi Guha</cp:lastModifiedBy>
  <cp:revision>6</cp:revision>
  <dcterms:created xsi:type="dcterms:W3CDTF">2014-09-02T15:46:00Z</dcterms:created>
  <dcterms:modified xsi:type="dcterms:W3CDTF">2015-10-15T17:51:00Z</dcterms:modified>
</cp:coreProperties>
</file>